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00D" w:rsidRPr="003D3A86" w:rsidRDefault="009F300D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背景简介：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 File Transfer Protocol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的缩写，安全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文件传送协议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。可以为传输文件提供一种安全的加密方法。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与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ftp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有着几乎一样的语法和功能。</w:t>
      </w:r>
    </w:p>
    <w:p w:rsidR="00C823C9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SFTP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的一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个子功能，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软件包中，已经包含了一个叫作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SFTP(Secure File Transfer Protocol)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的安全文件传输子系统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OpenSSH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SSH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（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Secure </w:t>
      </w:r>
      <w:r w:rsidRPr="009F300D">
        <w:rPr>
          <w:rFonts w:ascii="Arial" w:hAnsi="Arial" w:cs="Arial"/>
          <w:sz w:val="16"/>
          <w:szCs w:val="16"/>
          <w:shd w:val="clear" w:color="auto" w:fill="FFFFFF"/>
        </w:rPr>
        <w:t>SHell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）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协议的免费开源实现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，但该开源代码一般用于比较大型，资源丰富的系统上，比如通用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操作系统，代码庞大，资源要求高。所以不适合移植到我们嵌入式系统中。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好在网上有个开源项目实现了基于嵌入式，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RTOS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，资源受限的系统上的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，该开源项目名为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 w:rsidRPr="009F300D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</w:p>
    <w:p w:rsidR="009F300D" w:rsidRDefault="009F300D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项目名为</w:t>
      </w:r>
      <w:r w:rsidRPr="009F300D">
        <w:rPr>
          <w:rFonts w:ascii="Arial" w:hAnsi="Arial" w:cs="Arial"/>
          <w:sz w:val="17"/>
          <w:szCs w:val="17"/>
          <w:shd w:val="clear" w:color="auto" w:fill="FFFFFF"/>
        </w:rPr>
        <w:t>wolfSSH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，其依赖的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协议为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wolfssl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 w:rsidR="001015E8"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="001015E8" w:rsidRPr="001015E8">
        <w:t xml:space="preserve"> </w:t>
      </w:r>
      <w:r w:rsidR="001015E8" w:rsidRPr="001015E8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3018BD" w:rsidRDefault="003018B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该开源软件已移植到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上，其中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为应用程序，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</w:t>
      </w:r>
      <w:r w:rsidR="0034779E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的实现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。即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需要调用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wolfssl-3.15.7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中的代码。</w:t>
      </w:r>
    </w:p>
    <w:p w:rsidR="009F300D" w:rsidRDefault="009F300D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3D3A86" w:rsidRDefault="00C33078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3D3A86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使用说明：</w:t>
      </w:r>
    </w:p>
    <w:p w:rsidR="00C33078" w:rsidRDefault="00072199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既然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072199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为安全文件传输协议，就会有客户端和服务器端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，现在我们的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DJYOS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已实现了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客户端和服务器端，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只需要在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Component  Config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中把</w:t>
      </w:r>
      <w:r w:rsidR="00C33078" w:rsidRPr="003018BD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勾上，在应用代码中，通常是在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djy_main()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函数上面增加以下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shell</w:t>
      </w:r>
      <w:r w:rsidR="00C33078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命令安装语句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ADD_TO_ROUTINE_SHELL(sftpd,sftp_server,"start the sftp server,usage: sftpd -p port\n example:  sftpd -p 22222");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ADD_TO_ROUTINE_SHELL(sftpc,sftp_client,"start the sftp client,usage: sftpc -h host -p port -u user -P password\n example:  sftpc -h 192.168.0.1 -p 2323 -u user -P user");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即可同时支持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服务器端和客户端，也可以只安装其中一个。注意，这时只是支持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命令，但系统中还未运行这两个服务。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</w:p>
    <w:p w:rsidR="00702265" w:rsidRDefault="00702265" w:rsidP="0070226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C2F81" w:rsidRDefault="00702265" w:rsidP="004C2F81">
      <w:pPr>
        <w:rPr>
          <w:ins w:id="0" w:author="admin" w:date="2019-04-28T18:54:00Z"/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702265">
        <w:rPr>
          <w:rFonts w:ascii="Arial" w:hAnsi="Arial" w:cs="Arial" w:hint="eastAsia"/>
          <w:color w:val="FF0000"/>
          <w:sz w:val="16"/>
          <w:szCs w:val="16"/>
          <w:shd w:val="clear" w:color="auto" w:fill="FFFFFF"/>
        </w:rPr>
        <w:t>注意：</w:t>
      </w:r>
      <w:ins w:id="1" w:author="admin" w:date="2019-04-28T18:54:00Z"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调用</w:t>
        </w:r>
        <w:r w:rsidR="004C2F81" w:rsidRPr="00110E22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t>sftp_client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函数需要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0x9000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栈尺寸，故在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DIDE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中配置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shell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时，栈尺寸配置须≥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0x9000</w:t>
        </w:r>
        <w:r w:rsidR="004C2F81" w:rsidRPr="00110E22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t>。</w:t>
        </w:r>
      </w:ins>
    </w:p>
    <w:p w:rsidR="00702265" w:rsidRPr="00702265" w:rsidDel="004C2F81" w:rsidRDefault="00702265" w:rsidP="00702265">
      <w:pPr>
        <w:rPr>
          <w:del w:id="2" w:author="admin" w:date="2019-04-28T18:55:00Z"/>
          <w:rFonts w:ascii="Arial" w:hAnsi="Arial" w:cs="Arial"/>
          <w:color w:val="FF0000"/>
          <w:sz w:val="16"/>
          <w:szCs w:val="16"/>
          <w:shd w:val="clear" w:color="auto" w:fill="FFFFFF"/>
        </w:rPr>
      </w:pPr>
      <w:del w:id="3" w:author="admin" w:date="2019-04-28T18:55:00Z"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现在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DJYOS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创建事件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Djy_EvttRegist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时，默认栈大小为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0x1000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，但由于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 xml:space="preserve">sftp 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相对比较大，需要的栈空间目前至少为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0x9000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，服务器端的设置在</w:delText>
        </w:r>
        <w:r w:rsidR="006D2434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djysrc</w:delText>
        </w:r>
        <w:r w:rsidR="006D2434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/</w:delText>
        </w:r>
        <w:r w:rsidR="006D2434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third</w:delText>
        </w:r>
        <w:r w:rsidR="006D2434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/</w:delText>
        </w:r>
        <w:r w:rsidR="006D2434" w:rsidRPr="006D2434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wolfssh-1.3.0</w:delText>
        </w:r>
        <w:r w:rsidR="006D2434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/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 xml:space="preserve">examples/echoserver/echoserver.c  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sftp_server_create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()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调用的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Djy_EvttRegist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()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，目前已设置为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0x9000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。客户端由于是在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shell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命令中，所以创建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shell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命令的线程其栈大小需设置为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0x9000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，位于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 xml:space="preserve">djysrc/component/shell/shell.c 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的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ModuleInstall_Shell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()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调用的</w:delText>
        </w:r>
        <w:r w:rsidRPr="00702265" w:rsidDel="004C2F81">
          <w:rPr>
            <w:rFonts w:ascii="Arial" w:hAnsi="Arial" w:cs="Arial"/>
            <w:color w:val="FF0000"/>
            <w:sz w:val="16"/>
            <w:szCs w:val="16"/>
            <w:shd w:val="clear" w:color="auto" w:fill="FFFFFF"/>
          </w:rPr>
          <w:delText>Djy_EvttRegist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()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，如果为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0x1000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，需要改为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0x9000</w:delText>
        </w:r>
        <w:r w:rsidRPr="00702265" w:rsidDel="004C2F81">
          <w:rPr>
            <w:rFonts w:ascii="Arial" w:hAnsi="Arial" w:cs="Arial" w:hint="eastAsia"/>
            <w:color w:val="FF0000"/>
            <w:sz w:val="16"/>
            <w:szCs w:val="16"/>
            <w:shd w:val="clear" w:color="auto" w:fill="FFFFFF"/>
          </w:rPr>
          <w:delText>。</w:delText>
        </w:r>
      </w:del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6A203C" w:rsidRDefault="00C33078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6A203C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服务器端使用说明：</w:t>
      </w:r>
    </w:p>
    <w:p w:rsidR="009F300D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如果需要拉起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，需要在命令行中输入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 [-p 22222]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 22222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为设置其监听端口号，可以不设置，使用默认端口，如果需要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</w:t>
      </w:r>
      <w:bookmarkStart w:id="4" w:name="_GoBack"/>
      <w:bookmarkEnd w:id="4"/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跟随系统一起运行，可以直接在应用代码中调用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函数，而不需要安装该命令。</w:t>
      </w:r>
    </w:p>
    <w:p w:rsidR="00C33078" w:rsidRDefault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服务器即我们板子运行的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作为服务器，供远程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客户端连接，服务器需要配置的参数主要有三个，在源码目录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wolfssh-1.3.0/wolfssh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test.h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文件中，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有如下定义。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"/efs/server-key-rsa.pem"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wolfssh-1.3.0/keys */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serverKeyEccDerFile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"/efs/server-key-ecc.der"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rFile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"/efs/server-key-rsa.der"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   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/*locate in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wol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fssh-1.3.0/keys */</w:t>
      </w: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P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#define SFTP_SERVER_DEFAULT_LISTEN_PORT     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   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22222      // ssh server listen port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#define SFTP_SERVER_USERNAME_PASSWORD_STRINGS  "jill:upthehill\n jack:fetchapail\n"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 //username and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lastRenderedPageBreak/>
        <w:t>password</w:t>
      </w: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33078" w:rsidRDefault="00C33078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serverKeyRsaPemFile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serverKeyEccDerFil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e,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serverKeyRsaDe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rFile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为加密解密所需要的文件。必须把该三个文件放到板子上相应目录。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比如现在定义的是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/efs/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目录。在</w:t>
      </w:r>
      <w:r w:rsidR="006A203C"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wolfssh-1.3.0/keys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="006A203C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中可以找到这三个文件。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SFTP_SERVER_DEFAULT_LISTEN_PORT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服务器监听端口号，现在默认为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22222.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SFTP_SERVER_USERNAME_PASSWORD_STRINGS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为客户端连接我们需要输入的用户名密码，格式为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username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:</w:t>
      </w:r>
      <w:r w:rsidRPr="00CF73C7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password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\n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其中冒号和换行符必不可少。</w:t>
      </w:r>
    </w:p>
    <w:p w:rsidR="00CF73C7" w:rsidRDefault="00CF73C7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由于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只是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功能的一部分，所以运行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时，作为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远程登陆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类似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telnet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的服务器端也是支持的。客户端，比如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SecureCRT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可以通过快速连接中选择协议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SSH2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，输入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sftpd 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中设置好的用户名密码，和板子的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地址，即可登陆。</w:t>
      </w:r>
    </w:p>
    <w:p w:rsidR="00FE7ACF" w:rsidRDefault="00FE7ACF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filezill</w:t>
      </w:r>
      <w:r w:rsid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a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CF73C7" w:rsidRDefault="00CF73C7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:rsidR="006A203C" w:rsidRPr="00FE7ACF" w:rsidRDefault="006A203C" w:rsidP="00C33078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 w:rsidRPr="00FE7ACF">
        <w:rPr>
          <w:rFonts w:ascii="Arial" w:hAnsi="Arial" w:cs="Arial" w:hint="eastAsia"/>
          <w:b/>
          <w:color w:val="333333"/>
          <w:sz w:val="16"/>
          <w:szCs w:val="16"/>
          <w:shd w:val="clear" w:color="auto" w:fill="FFFFFF"/>
        </w:rPr>
        <w:t>客户端使用说明：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即我们板子上运行的是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客户端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必须安装为命令形式，在命令行执行：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ftpc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host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port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user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-P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password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例子</w:t>
      </w:r>
      <w:r w:rsidRPr="00C33078">
        <w:rPr>
          <w:rFonts w:ascii="Arial" w:hAnsi="Arial" w:cs="Arial"/>
          <w:color w:val="333333"/>
          <w:sz w:val="16"/>
          <w:szCs w:val="16"/>
          <w:shd w:val="clear" w:color="auto" w:fill="FFFFFF"/>
        </w:rPr>
        <w:t>:  sftpc -h 192.168.0.1 -p 2323 -u user -P user</w:t>
      </w:r>
    </w:p>
    <w:p w:rsidR="006A203C" w:rsidRDefault="006A203C" w:rsidP="00C33078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其中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-h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为远程主机地址，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-p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为远程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服务器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(ssh)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监听的端口号，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-u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为用户名，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-P[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大写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为密码。</w:t>
      </w:r>
    </w:p>
    <w:p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windows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上可以用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freesshd </w:t>
      </w:r>
      <w:r w:rsidRPr="00FE7ACF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做服务器端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FE7ACF" w:rsidRDefault="00FE7ACF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7069F0" w:rsidRDefault="007069F0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F73C7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参考资料：</w:t>
      </w:r>
    </w:p>
    <w:p w:rsidR="00CF73C7" w:rsidRPr="007069F0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wolfssh 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是一个应用，主要功能是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，但其包含了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功能，我们项目上服务器端进程名字为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sftpd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，只是一开始我们主要取其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sftp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的功能而忽略了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ssh(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安全外壳，远程登陆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)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本身的功能。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7069F0">
        <w:rPr>
          <w:rFonts w:ascii="Arial" w:hAnsi="Arial" w:cs="Arial"/>
          <w:color w:val="333333"/>
          <w:sz w:val="16"/>
          <w:szCs w:val="16"/>
          <w:shd w:val="clear" w:color="auto" w:fill="FFFFFF"/>
        </w:rPr>
        <w:t>W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是一个开源项目，主要实现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这个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协议，是一个加解密协议，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wolfssh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的实现需要用到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 w:rsidRPr="007069F0"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。</w:t>
      </w:r>
    </w:p>
    <w:p w:rsidR="00CF73C7" w:rsidRPr="00CF73C7" w:rsidRDefault="00CF73C7" w:rsidP="00FE7ACF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</w:p>
    <w:p w:rsidR="00CF73C7" w:rsidRDefault="00CF73C7" w:rsidP="00CF73C7">
      <w:pP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wolfssl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开源项目官网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 w:rsidRPr="00CF73C7">
        <w:rPr>
          <w:rFonts w:ascii="Arial" w:hAnsi="Arial" w:cs="Arial"/>
          <w:color w:val="333333"/>
          <w:sz w:val="16"/>
          <w:szCs w:val="16"/>
          <w:shd w:val="clear" w:color="auto" w:fill="FFFFFF"/>
        </w:rPr>
        <w:t>www.wolfssl.com</w:t>
      </w:r>
    </w:p>
    <w:p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下载地址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Pr="001015E8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https://www.wolfssl.com/download/</w:t>
      </w:r>
    </w:p>
    <w:p w:rsidR="00CF73C7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W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olfssl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使用说明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:</w:t>
      </w:r>
      <w:r w:rsidRPr="0005194A">
        <w:t xml:space="preserve"> </w:t>
      </w:r>
      <w:r w:rsidRPr="001D4A5C">
        <w:rPr>
          <w:rFonts w:ascii="Arial" w:hAnsi="Arial" w:cs="Arial"/>
          <w:sz w:val="17"/>
          <w:szCs w:val="17"/>
          <w:shd w:val="clear" w:color="auto" w:fill="FFFFFF"/>
        </w:rPr>
        <w:t>https://www.wolfssl.com/documentation/wolfSSL-Manual.pdf</w:t>
      </w:r>
    </w:p>
    <w:p w:rsidR="0005194A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05194A">
        <w:rPr>
          <w:rFonts w:ascii="Arial" w:hAnsi="Arial" w:cs="Arial"/>
          <w:sz w:val="17"/>
          <w:szCs w:val="17"/>
          <w:shd w:val="clear" w:color="auto" w:fill="FFFFFF"/>
        </w:rPr>
        <w:t>Djysrc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third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05194A">
        <w:rPr>
          <w:rFonts w:ascii="Arial" w:hAnsi="Arial" w:cs="Arial"/>
          <w:sz w:val="17"/>
          <w:szCs w:val="17"/>
          <w:shd w:val="clear" w:color="auto" w:fill="FFFFFF"/>
        </w:rPr>
        <w:t>wolfSSL-Manual.pdf</w:t>
      </w:r>
    </w:p>
    <w:p w:rsidR="0005194A" w:rsidRDefault="0005194A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CF73C7" w:rsidRDefault="00CF73C7" w:rsidP="00FE7ACF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如果在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linux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平台下编译，可以通过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来编译，注意需要修改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中的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SSL_SOURCE_DIR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指向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wolfssl-3.15.7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，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make -</w:t>
      </w:r>
      <w:r>
        <w:rPr>
          <w:rFonts w:ascii="Arial" w:hAnsi="Arial" w:cs="Arial"/>
          <w:sz w:val="17"/>
          <w:szCs w:val="17"/>
          <w:shd w:val="clear" w:color="auto" w:fill="FFFFFF"/>
        </w:rPr>
        <w:t>f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build_makefile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生成的只是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sftp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客户端程序，如果需要编译服务器端，需修改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BUILD_TARGET_SRC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为</w:t>
      </w:r>
      <w:r>
        <w:rPr>
          <w:rFonts w:ascii="Arial" w:hAnsi="Arial" w:cs="Arial"/>
          <w:sz w:val="17"/>
          <w:szCs w:val="17"/>
          <w:shd w:val="clear" w:color="auto" w:fill="FFFFFF"/>
        </w:rPr>
        <w:t>examples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/</w:t>
      </w:r>
      <w:r w:rsidRPr="00CF73C7">
        <w:t xml:space="preserve"> 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echoserver.c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。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</w:t>
      </w:r>
      <w:r w:rsidR="00440F05">
        <w:rPr>
          <w:rFonts w:ascii="Arial" w:hAnsi="Arial" w:cs="Arial" w:hint="eastAsia"/>
          <w:sz w:val="17"/>
          <w:szCs w:val="17"/>
          <w:shd w:val="clear" w:color="auto" w:fill="FFFFFF"/>
        </w:rPr>
        <w:t>和目标文件名</w:t>
      </w:r>
      <w:r w:rsidR="00440F05" w:rsidRPr="00440F05">
        <w:rPr>
          <w:rFonts w:ascii="Arial" w:hAnsi="Arial" w:cs="Arial"/>
          <w:sz w:val="17"/>
          <w:szCs w:val="17"/>
          <w:shd w:val="clear" w:color="auto" w:fill="FFFFFF"/>
        </w:rPr>
        <w:t>BUILD_TARGET</w:t>
      </w:r>
    </w:p>
    <w:p w:rsidR="00440F05" w:rsidRDefault="00440F05" w:rsidP="00FE7ACF">
      <w:pPr>
        <w:rPr>
          <w:rFonts w:ascii="Arial" w:hAnsi="Arial" w:cs="Arial"/>
          <w:sz w:val="17"/>
          <w:szCs w:val="17"/>
          <w:shd w:val="clear" w:color="auto" w:fill="FFFFFF"/>
        </w:rPr>
      </w:pPr>
    </w:p>
    <w:p w:rsidR="00CF73C7" w:rsidRPr="00072199" w:rsidRDefault="00CF73C7" w:rsidP="00FE7ACF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sz w:val="17"/>
          <w:szCs w:val="17"/>
          <w:shd w:val="clear" w:color="auto" w:fill="FFFFFF"/>
        </w:rPr>
        <w:t>更多功能和编译请参考官方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README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文件，在</w:t>
      </w:r>
      <w:r w:rsidRPr="00CF73C7">
        <w:rPr>
          <w:rFonts w:ascii="Arial" w:hAnsi="Arial" w:cs="Arial"/>
          <w:sz w:val="17"/>
          <w:szCs w:val="17"/>
          <w:shd w:val="clear" w:color="auto" w:fill="FFFFFF"/>
        </w:rPr>
        <w:t>wolfssh-1.3.0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>目录下。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 w:hint="eastAsia"/>
          <w:sz w:val="17"/>
          <w:szCs w:val="17"/>
          <w:shd w:val="clear" w:color="auto" w:fill="FFFFFF"/>
        </w:rPr>
        <w:t xml:space="preserve">       </w:t>
      </w:r>
    </w:p>
    <w:sectPr w:rsidR="00CF73C7" w:rsidRPr="00072199" w:rsidSect="00C8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0E5" w:rsidRDefault="000020E5" w:rsidP="009F300D">
      <w:r>
        <w:separator/>
      </w:r>
    </w:p>
  </w:endnote>
  <w:endnote w:type="continuationSeparator" w:id="0">
    <w:p w:rsidR="000020E5" w:rsidRDefault="000020E5" w:rsidP="009F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0E5" w:rsidRDefault="000020E5" w:rsidP="009F300D">
      <w:r>
        <w:separator/>
      </w:r>
    </w:p>
  </w:footnote>
  <w:footnote w:type="continuationSeparator" w:id="0">
    <w:p w:rsidR="000020E5" w:rsidRDefault="000020E5" w:rsidP="009F300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00D"/>
    <w:rsid w:val="000020E5"/>
    <w:rsid w:val="0005194A"/>
    <w:rsid w:val="00072199"/>
    <w:rsid w:val="001015E8"/>
    <w:rsid w:val="00110E22"/>
    <w:rsid w:val="001D4A5C"/>
    <w:rsid w:val="003018BD"/>
    <w:rsid w:val="0033209D"/>
    <w:rsid w:val="0034779E"/>
    <w:rsid w:val="003D3A86"/>
    <w:rsid w:val="00440F05"/>
    <w:rsid w:val="004C2F81"/>
    <w:rsid w:val="006A203C"/>
    <w:rsid w:val="006D2434"/>
    <w:rsid w:val="00702265"/>
    <w:rsid w:val="007069F0"/>
    <w:rsid w:val="0071149B"/>
    <w:rsid w:val="00723055"/>
    <w:rsid w:val="009F300D"/>
    <w:rsid w:val="00AB17C0"/>
    <w:rsid w:val="00C33078"/>
    <w:rsid w:val="00C42E9B"/>
    <w:rsid w:val="00C823C9"/>
    <w:rsid w:val="00CF73C7"/>
    <w:rsid w:val="00E70967"/>
    <w:rsid w:val="00EB52D8"/>
    <w:rsid w:val="00FA0F3F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9379A"/>
  <w15:docId w15:val="{688F6A94-64C0-4A49-A189-A2FB6BB2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00D"/>
    <w:rPr>
      <w:sz w:val="18"/>
      <w:szCs w:val="18"/>
    </w:rPr>
  </w:style>
  <w:style w:type="character" w:styleId="a7">
    <w:name w:val="Hyperlink"/>
    <w:basedOn w:val="a0"/>
    <w:uiPriority w:val="99"/>
    <w:unhideWhenUsed/>
    <w:rsid w:val="009F3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longjianwu</dc:creator>
  <cp:keywords/>
  <dc:description/>
  <cp:lastModifiedBy>admin</cp:lastModifiedBy>
  <cp:revision>18</cp:revision>
  <dcterms:created xsi:type="dcterms:W3CDTF">2019-04-25T07:44:00Z</dcterms:created>
  <dcterms:modified xsi:type="dcterms:W3CDTF">2019-04-30T03:07:00Z</dcterms:modified>
</cp:coreProperties>
</file>